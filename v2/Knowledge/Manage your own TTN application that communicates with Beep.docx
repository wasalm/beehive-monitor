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2B573" w14:textId="6BCC4765" w:rsidR="00AD27C8" w:rsidRDefault="00AD27C8" w:rsidP="009A6B01">
      <w:pPr>
        <w:pStyle w:val="Kop1"/>
        <w:rPr>
          <w:ins w:id="0" w:author="Salm, Willem" w:date="2020-05-30T11:41:00Z"/>
          <w:lang w:val="en-US"/>
        </w:rPr>
      </w:pPr>
      <w:r w:rsidRPr="009434D8">
        <w:rPr>
          <w:lang w:val="en-US"/>
        </w:rPr>
        <w:t>Manage your own TTN application that communicates with Beep.nl</w:t>
      </w:r>
    </w:p>
    <w:p w14:paraId="16DBE74E" w14:textId="0AC627EE" w:rsidR="009A6B01" w:rsidRPr="009A6B01" w:rsidRDefault="009A6B01" w:rsidP="009A6B01">
      <w:pPr>
        <w:rPr>
          <w:lang w:val="en-US"/>
        </w:rPr>
      </w:pPr>
      <w:ins w:id="1" w:author="Salm, Willem" w:date="2020-05-30T11:43:00Z">
        <w:r>
          <w:rPr>
            <w:lang w:val="en-US"/>
          </w:rPr>
          <w:t xml:space="preserve">In this document we explain how to save data from Lora </w:t>
        </w:r>
      </w:ins>
      <w:ins w:id="2" w:author="Salm, Willem" w:date="2020-05-30T11:44:00Z">
        <w:r>
          <w:rPr>
            <w:lang w:val="en-US"/>
          </w:rPr>
          <w:t>powered devices into the Beep App using The Things Network</w:t>
        </w:r>
      </w:ins>
      <w:ins w:id="3" w:author="Salm, Willem" w:date="2020-05-30T11:59:00Z">
        <w:r w:rsidR="00CE37E0">
          <w:rPr>
            <w:lang w:val="en-US"/>
          </w:rPr>
          <w:t>.</w:t>
        </w:r>
      </w:ins>
    </w:p>
    <w:p w14:paraId="68CD5B63" w14:textId="6BC86EAE" w:rsidR="00AD27C8" w:rsidRPr="009434D8" w:rsidRDefault="00AD27C8" w:rsidP="00AD27C8">
      <w:pPr>
        <w:pStyle w:val="Lijstalinea"/>
        <w:numPr>
          <w:ilvl w:val="0"/>
          <w:numId w:val="1"/>
        </w:numPr>
        <w:rPr>
          <w:lang w:val="en-US"/>
        </w:rPr>
      </w:pPr>
      <w:commentRangeStart w:id="4"/>
      <w:r w:rsidRPr="009434D8">
        <w:rPr>
          <w:lang w:val="en-US"/>
        </w:rPr>
        <w:t>Login you TTN console</w:t>
      </w:r>
    </w:p>
    <w:p w14:paraId="13DCC76E" w14:textId="4A25E8F0" w:rsidR="00AD27C8" w:rsidRPr="009434D8" w:rsidRDefault="00AD27C8" w:rsidP="00AD27C8">
      <w:pPr>
        <w:pStyle w:val="Lijstalinea"/>
        <w:numPr>
          <w:ilvl w:val="0"/>
          <w:numId w:val="1"/>
        </w:numPr>
        <w:rPr>
          <w:lang w:val="en-US"/>
        </w:rPr>
      </w:pPr>
      <w:r w:rsidRPr="009434D8">
        <w:rPr>
          <w:lang w:val="en-US"/>
        </w:rPr>
        <w:t xml:space="preserve">Go to </w:t>
      </w:r>
      <w:r w:rsidR="009434D8" w:rsidRPr="009434D8">
        <w:rPr>
          <w:lang w:val="en-US"/>
        </w:rPr>
        <w:t>applications</w:t>
      </w:r>
    </w:p>
    <w:p w14:paraId="5B50A695" w14:textId="77693538" w:rsidR="00AD27C8" w:rsidRPr="009434D8" w:rsidRDefault="00AD27C8" w:rsidP="00AD27C8">
      <w:pPr>
        <w:pStyle w:val="Lijstalinea"/>
        <w:numPr>
          <w:ilvl w:val="0"/>
          <w:numId w:val="1"/>
        </w:numPr>
        <w:rPr>
          <w:lang w:val="en-US"/>
        </w:rPr>
      </w:pPr>
      <w:r w:rsidRPr="009434D8">
        <w:rPr>
          <w:lang w:val="en-US"/>
        </w:rPr>
        <w:t>Click Add application</w:t>
      </w:r>
    </w:p>
    <w:p w14:paraId="1A2B9BF5" w14:textId="18B16CE2" w:rsidR="00AD27C8" w:rsidRPr="009434D8" w:rsidRDefault="00AD27C8" w:rsidP="00AD27C8">
      <w:pPr>
        <w:pStyle w:val="Lijstalinea"/>
        <w:numPr>
          <w:ilvl w:val="1"/>
          <w:numId w:val="1"/>
        </w:numPr>
        <w:rPr>
          <w:lang w:val="en-US"/>
        </w:rPr>
      </w:pPr>
      <w:r w:rsidRPr="009434D8">
        <w:rPr>
          <w:lang w:val="en-US"/>
        </w:rPr>
        <w:t xml:space="preserve">Name your application </w:t>
      </w:r>
    </w:p>
    <w:p w14:paraId="69AAE7A6" w14:textId="29F4D21E" w:rsidR="00AD27C8" w:rsidRDefault="00AD27C8" w:rsidP="00AD27C8">
      <w:pPr>
        <w:pStyle w:val="Lijstalinea"/>
        <w:numPr>
          <w:ilvl w:val="1"/>
          <w:numId w:val="1"/>
        </w:numPr>
        <w:rPr>
          <w:ins w:id="5" w:author="Salm, Willem" w:date="2020-05-30T11:46:00Z"/>
          <w:lang w:val="en-US"/>
        </w:rPr>
      </w:pPr>
      <w:r w:rsidRPr="009434D8">
        <w:rPr>
          <w:lang w:val="en-US"/>
        </w:rPr>
        <w:t xml:space="preserve">Select the handler of </w:t>
      </w:r>
      <w:proofErr w:type="gramStart"/>
      <w:r w:rsidRPr="009434D8">
        <w:rPr>
          <w:lang w:val="en-US"/>
        </w:rPr>
        <w:t>you</w:t>
      </w:r>
      <w:proofErr w:type="gramEnd"/>
      <w:r w:rsidRPr="009434D8">
        <w:rPr>
          <w:lang w:val="en-US"/>
        </w:rPr>
        <w:t xml:space="preserve"> application according to you location</w:t>
      </w:r>
      <w:commentRangeEnd w:id="4"/>
      <w:r w:rsidR="009A6B01">
        <w:rPr>
          <w:rStyle w:val="Verwijzingopmerking"/>
        </w:rPr>
        <w:commentReference w:id="4"/>
      </w:r>
    </w:p>
    <w:p w14:paraId="302D96AD" w14:textId="3C2D819C" w:rsidR="009A6B01" w:rsidRPr="009A6B01" w:rsidRDefault="009A6B01" w:rsidP="009A6B01">
      <w:pPr>
        <w:rPr>
          <w:lang w:val="en-US"/>
        </w:rPr>
        <w:pPrChange w:id="6" w:author="Salm, Willem" w:date="2020-05-30T11:46:00Z">
          <w:pPr>
            <w:pStyle w:val="Lijstalinea"/>
            <w:numPr>
              <w:ilvl w:val="1"/>
              <w:numId w:val="1"/>
            </w:numPr>
            <w:ind w:left="1440" w:hanging="360"/>
          </w:pPr>
        </w:pPrChange>
      </w:pPr>
      <w:ins w:id="7" w:author="Salm, Willem" w:date="2020-05-30T11:46:00Z">
        <w:r>
          <w:rPr>
            <w:lang w:val="en-US"/>
          </w:rPr>
          <w:t xml:space="preserve">If you don’t have already registered a device with TTN go to 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</w:instrText>
        </w:r>
        <w:r w:rsidRPr="009A6B01">
          <w:rPr>
            <w:lang w:val="en-US"/>
          </w:rPr>
          <w:instrText>https://www.thethingsnetwork.org/docs/devices/registration.html</w:instrText>
        </w:r>
        <w:r>
          <w:rPr>
            <w:lang w:val="en-US"/>
          </w:rPr>
          <w:instrText xml:space="preserve">" </w:instrText>
        </w:r>
        <w:r>
          <w:rPr>
            <w:lang w:val="en-US"/>
          </w:rPr>
          <w:fldChar w:fldCharType="separate"/>
        </w:r>
        <w:r w:rsidRPr="003D1901">
          <w:rPr>
            <w:rStyle w:val="Hyperlink"/>
            <w:lang w:val="en-US"/>
          </w:rPr>
          <w:t>https://www.thethingsnetwork.org/docs/devices/registration.html</w:t>
        </w:r>
        <w:r>
          <w:rPr>
            <w:lang w:val="en-US"/>
          </w:rPr>
          <w:fldChar w:fldCharType="end"/>
        </w:r>
        <w:r>
          <w:rPr>
            <w:lang w:val="en-US"/>
          </w:rPr>
          <w:t xml:space="preserve"> for </w:t>
        </w:r>
      </w:ins>
      <w:ins w:id="8" w:author="Salm, Willem" w:date="2020-05-30T11:48:00Z">
        <w:r>
          <w:rPr>
            <w:lang w:val="en-US"/>
          </w:rPr>
          <w:t xml:space="preserve">an explanation </w:t>
        </w:r>
      </w:ins>
      <w:ins w:id="9" w:author="Salm, Willem" w:date="2020-05-30T11:49:00Z">
        <w:r>
          <w:rPr>
            <w:lang w:val="en-US"/>
          </w:rPr>
          <w:t>how to add an device to their Lora network.</w:t>
        </w:r>
      </w:ins>
    </w:p>
    <w:p w14:paraId="44636551" w14:textId="70962C5C" w:rsidR="006D2637" w:rsidRDefault="006D2637" w:rsidP="003B6B03">
      <w:pPr>
        <w:pStyle w:val="Kop2"/>
        <w:rPr>
          <w:ins w:id="10" w:author="Salm, Willem" w:date="2020-05-30T11:54:00Z"/>
          <w:lang w:val="en-US"/>
        </w:rPr>
      </w:pPr>
      <w:commentRangeStart w:id="11"/>
      <w:r w:rsidRPr="009434D8">
        <w:rPr>
          <w:lang w:val="en-US"/>
        </w:rPr>
        <w:t>Integrations:</w:t>
      </w:r>
      <w:commentRangeEnd w:id="11"/>
      <w:r w:rsidR="003B6B03">
        <w:rPr>
          <w:rStyle w:val="Verwijzingopmerking"/>
          <w:rFonts w:asciiTheme="minorHAnsi" w:eastAsiaTheme="minorHAnsi" w:hAnsiTheme="minorHAnsi" w:cstheme="minorBidi"/>
          <w:color w:val="auto"/>
        </w:rPr>
        <w:commentReference w:id="11"/>
      </w:r>
    </w:p>
    <w:p w14:paraId="4C30C8FF" w14:textId="2E80B281" w:rsidR="003B6B03" w:rsidRPr="00CE37E0" w:rsidRDefault="00CE37E0" w:rsidP="003B6B03">
      <w:pPr>
        <w:rPr>
          <w:ins w:id="12" w:author="Salm, Willem" w:date="2020-05-30T11:53:00Z"/>
          <w:lang w:val="en-US"/>
        </w:rPr>
        <w:pPrChange w:id="13" w:author="Salm, Willem" w:date="2020-05-30T11:54:00Z">
          <w:pPr>
            <w:pStyle w:val="Kop2"/>
          </w:pPr>
        </w:pPrChange>
      </w:pPr>
      <w:ins w:id="14" w:author="Salm, Willem" w:date="2020-05-30T11:57:00Z">
        <w:r>
          <w:rPr>
            <w:lang w:val="en-US"/>
          </w:rPr>
          <w:t xml:space="preserve">In TTN you can export your data </w:t>
        </w:r>
      </w:ins>
      <w:ins w:id="15" w:author="Salm, Willem" w:date="2020-05-30T11:58:00Z">
        <w:r>
          <w:rPr>
            <w:lang w:val="en-US"/>
          </w:rPr>
          <w:t>to different application</w:t>
        </w:r>
      </w:ins>
      <w:ins w:id="16" w:author="Salm, Willem" w:date="2020-05-30T12:36:00Z">
        <w:r w:rsidR="0044114B">
          <w:rPr>
            <w:lang w:val="en-US"/>
          </w:rPr>
          <w:t>s</w:t>
        </w:r>
      </w:ins>
      <w:ins w:id="17" w:author="Salm, Willem" w:date="2020-05-30T11:58:00Z">
        <w:r>
          <w:rPr>
            <w:lang w:val="en-US"/>
          </w:rPr>
          <w:t xml:space="preserve"> using something called </w:t>
        </w:r>
        <w:r>
          <w:rPr>
            <w:i/>
            <w:iCs/>
            <w:lang w:val="en-US"/>
          </w:rPr>
          <w:t>integrations.</w:t>
        </w:r>
        <w:r>
          <w:rPr>
            <w:lang w:val="en-US"/>
          </w:rPr>
          <w:t xml:space="preserve"> The Beep App </w:t>
        </w:r>
      </w:ins>
      <w:ins w:id="18" w:author="Salm, Willem" w:date="2020-05-30T12:37:00Z">
        <w:r w:rsidR="0044114B">
          <w:rPr>
            <w:lang w:val="en-US"/>
          </w:rPr>
          <w:t>uses the HTTP integration of</w:t>
        </w:r>
      </w:ins>
      <w:ins w:id="19" w:author="Salm, Willem" w:date="2020-05-30T11:59:00Z">
        <w:r>
          <w:rPr>
            <w:lang w:val="en-US"/>
          </w:rPr>
          <w:t xml:space="preserve"> TT</w:t>
        </w:r>
      </w:ins>
      <w:ins w:id="20" w:author="Salm, Willem" w:date="2020-05-30T12:37:00Z">
        <w:r w:rsidR="0044114B">
          <w:rPr>
            <w:lang w:val="en-US"/>
          </w:rPr>
          <w:t>N</w:t>
        </w:r>
      </w:ins>
      <w:ins w:id="21" w:author="Salm, Willem" w:date="2020-05-30T11:59:00Z">
        <w:r>
          <w:rPr>
            <w:i/>
            <w:iCs/>
            <w:lang w:val="en-US"/>
          </w:rPr>
          <w:t xml:space="preserve">. </w:t>
        </w:r>
        <w:r>
          <w:rPr>
            <w:lang w:val="en-US"/>
          </w:rPr>
          <w:t>In this section we explain how to setup this integration and how to configure it.</w:t>
        </w:r>
      </w:ins>
    </w:p>
    <w:p w14:paraId="07CF7344" w14:textId="09AA9802" w:rsidR="003B6B03" w:rsidRPr="003B6B03" w:rsidDel="003B6B03" w:rsidRDefault="003B6B03" w:rsidP="003B6B03">
      <w:pPr>
        <w:rPr>
          <w:del w:id="22" w:author="Salm, Willem" w:date="2020-05-30T11:53:00Z"/>
          <w:lang w:val="en-US"/>
        </w:rPr>
      </w:pPr>
    </w:p>
    <w:p w14:paraId="09C05552" w14:textId="79BBFF7C" w:rsidR="00AD27C8" w:rsidRPr="009434D8" w:rsidRDefault="00AD27C8" w:rsidP="006D2637">
      <w:pPr>
        <w:pStyle w:val="Lijstalinea"/>
        <w:numPr>
          <w:ilvl w:val="0"/>
          <w:numId w:val="2"/>
        </w:numPr>
        <w:rPr>
          <w:lang w:val="en-US"/>
        </w:rPr>
      </w:pPr>
      <w:r w:rsidRPr="009434D8">
        <w:rPr>
          <w:lang w:val="en-US"/>
        </w:rPr>
        <w:t xml:space="preserve">Go to the </w:t>
      </w:r>
      <w:r w:rsidRPr="00060900">
        <w:rPr>
          <w:i/>
          <w:iCs/>
          <w:lang w:val="en-US"/>
          <w:rPrChange w:id="23" w:author="Salm, Willem" w:date="2020-05-30T11:56:00Z">
            <w:rPr>
              <w:lang w:val="en-US"/>
            </w:rPr>
          </w:rPrChange>
        </w:rPr>
        <w:t>integration</w:t>
      </w:r>
      <w:ins w:id="24" w:author="Salm, Willem" w:date="2020-05-30T11:54:00Z">
        <w:r w:rsidR="003B6B03" w:rsidRPr="00060900">
          <w:rPr>
            <w:i/>
            <w:iCs/>
            <w:lang w:val="en-US"/>
            <w:rPrChange w:id="25" w:author="Salm, Willem" w:date="2020-05-30T11:56:00Z">
              <w:rPr>
                <w:lang w:val="en-US"/>
              </w:rPr>
            </w:rPrChange>
          </w:rPr>
          <w:t>s</w:t>
        </w:r>
      </w:ins>
      <w:r w:rsidRPr="009434D8">
        <w:rPr>
          <w:lang w:val="en-US"/>
        </w:rPr>
        <w:t xml:space="preserve"> tab in the application</w:t>
      </w:r>
      <w:ins w:id="26" w:author="Salm, Willem" w:date="2020-05-30T11:55:00Z">
        <w:r w:rsidR="003B6B03">
          <w:rPr>
            <w:lang w:val="en-US"/>
          </w:rPr>
          <w:t xml:space="preserve"> section of the TTN console.</w:t>
        </w:r>
      </w:ins>
    </w:p>
    <w:p w14:paraId="5C19D987" w14:textId="7463F845" w:rsidR="00AD27C8" w:rsidRPr="003B6B03" w:rsidRDefault="00AD27C8" w:rsidP="006D2637">
      <w:pPr>
        <w:pStyle w:val="Lijstalinea"/>
        <w:numPr>
          <w:ilvl w:val="0"/>
          <w:numId w:val="2"/>
        </w:numPr>
        <w:rPr>
          <w:i/>
          <w:iCs/>
          <w:lang w:val="en-US"/>
          <w:rPrChange w:id="27" w:author="Salm, Willem" w:date="2020-05-30T11:56:00Z">
            <w:rPr>
              <w:lang w:val="en-US"/>
            </w:rPr>
          </w:rPrChange>
        </w:rPr>
      </w:pPr>
      <w:r w:rsidRPr="009434D8">
        <w:rPr>
          <w:lang w:val="en-US"/>
        </w:rPr>
        <w:t xml:space="preserve">Click </w:t>
      </w:r>
      <w:commentRangeStart w:id="28"/>
      <w:r w:rsidRPr="003B6B03">
        <w:rPr>
          <w:i/>
          <w:iCs/>
          <w:lang w:val="en-US"/>
          <w:rPrChange w:id="29" w:author="Salm, Willem" w:date="2020-05-30T11:56:00Z">
            <w:rPr>
              <w:lang w:val="en-US"/>
            </w:rPr>
          </w:rPrChange>
        </w:rPr>
        <w:t>add integration</w:t>
      </w:r>
      <w:commentRangeEnd w:id="28"/>
      <w:r w:rsidR="003B6B03" w:rsidRPr="003B6B03">
        <w:rPr>
          <w:rStyle w:val="Verwijzingopmerking"/>
          <w:i/>
          <w:iCs/>
          <w:rPrChange w:id="30" w:author="Salm, Willem" w:date="2020-05-30T11:56:00Z">
            <w:rPr>
              <w:rStyle w:val="Verwijzingopmerking"/>
            </w:rPr>
          </w:rPrChange>
        </w:rPr>
        <w:commentReference w:id="28"/>
      </w:r>
    </w:p>
    <w:p w14:paraId="6260150C" w14:textId="651D4915" w:rsidR="00AD27C8" w:rsidRPr="003B6B03" w:rsidRDefault="00AD27C8" w:rsidP="006D2637">
      <w:pPr>
        <w:pStyle w:val="Lijstalinea"/>
        <w:numPr>
          <w:ilvl w:val="0"/>
          <w:numId w:val="2"/>
        </w:numPr>
        <w:rPr>
          <w:i/>
          <w:iCs/>
          <w:lang w:val="en-US"/>
          <w:rPrChange w:id="31" w:author="Salm, Willem" w:date="2020-05-30T11:56:00Z">
            <w:rPr>
              <w:lang w:val="en-US"/>
            </w:rPr>
          </w:rPrChange>
        </w:rPr>
      </w:pPr>
      <w:r w:rsidRPr="009434D8">
        <w:rPr>
          <w:lang w:val="en-US"/>
        </w:rPr>
        <w:t xml:space="preserve">Select the </w:t>
      </w:r>
      <w:r w:rsidRPr="003B6B03">
        <w:rPr>
          <w:i/>
          <w:iCs/>
          <w:lang w:val="en-US"/>
          <w:rPrChange w:id="32" w:author="Salm, Willem" w:date="2020-05-30T11:56:00Z">
            <w:rPr>
              <w:lang w:val="en-US"/>
            </w:rPr>
          </w:rPrChange>
        </w:rPr>
        <w:t>HTTP integration</w:t>
      </w:r>
    </w:p>
    <w:p w14:paraId="5FD3B7EF" w14:textId="4DBF0397" w:rsidR="006D2637" w:rsidRPr="009434D8" w:rsidRDefault="006D2637" w:rsidP="006D2637">
      <w:pPr>
        <w:pStyle w:val="Lijstalinea"/>
        <w:numPr>
          <w:ilvl w:val="0"/>
          <w:numId w:val="2"/>
        </w:numPr>
        <w:rPr>
          <w:lang w:val="en-US"/>
        </w:rPr>
      </w:pPr>
      <w:commentRangeStart w:id="33"/>
      <w:r w:rsidRPr="009434D8">
        <w:rPr>
          <w:lang w:val="en-US"/>
        </w:rPr>
        <w:t xml:space="preserve">Enter the </w:t>
      </w:r>
      <w:r w:rsidR="009434D8" w:rsidRPr="009434D8">
        <w:rPr>
          <w:lang w:val="en-US"/>
        </w:rPr>
        <w:t>following</w:t>
      </w:r>
      <w:r w:rsidRPr="009434D8">
        <w:rPr>
          <w:lang w:val="en-US"/>
        </w:rPr>
        <w:t xml:space="preserve"> details:</w:t>
      </w:r>
      <w:commentRangeEnd w:id="33"/>
      <w:r w:rsidR="00CE37E0">
        <w:rPr>
          <w:rStyle w:val="Verwijzingopmerking"/>
        </w:rPr>
        <w:commentReference w:id="33"/>
      </w:r>
    </w:p>
    <w:tbl>
      <w:tblPr>
        <w:tblStyle w:val="Tabelraster"/>
        <w:tblW w:w="9558" w:type="dxa"/>
        <w:tblInd w:w="360" w:type="dxa"/>
        <w:tblLook w:val="04A0" w:firstRow="1" w:lastRow="0" w:firstColumn="1" w:lastColumn="0" w:noHBand="0" w:noVBand="1"/>
      </w:tblPr>
      <w:tblGrid>
        <w:gridCol w:w="1845"/>
        <w:gridCol w:w="7713"/>
      </w:tblGrid>
      <w:tr w:rsidR="006D2637" w:rsidRPr="009434D8" w14:paraId="7AD7C808" w14:textId="77777777" w:rsidTr="006A118A">
        <w:tc>
          <w:tcPr>
            <w:tcW w:w="1845" w:type="dxa"/>
          </w:tcPr>
          <w:p w14:paraId="0473D085" w14:textId="77777777" w:rsidR="006D2637" w:rsidRPr="009434D8" w:rsidRDefault="006D2637" w:rsidP="00CE2982">
            <w:pPr>
              <w:rPr>
                <w:lang w:val="en-US"/>
              </w:rPr>
            </w:pPr>
            <w:proofErr w:type="gramStart"/>
            <w:r w:rsidRPr="009434D8">
              <w:rPr>
                <w:lang w:val="en-US"/>
              </w:rPr>
              <w:t>Process  ID</w:t>
            </w:r>
            <w:proofErr w:type="gramEnd"/>
          </w:p>
        </w:tc>
        <w:tc>
          <w:tcPr>
            <w:tcW w:w="7713" w:type="dxa"/>
          </w:tcPr>
          <w:p w14:paraId="6A1320A2" w14:textId="731CD6E7" w:rsidR="006D2637" w:rsidRPr="009434D8" w:rsidRDefault="006D2637" w:rsidP="00CE2982">
            <w:pPr>
              <w:rPr>
                <w:lang w:val="en-US"/>
              </w:rPr>
            </w:pPr>
            <w:r w:rsidRPr="009434D8">
              <w:rPr>
                <w:lang w:val="en-US"/>
              </w:rPr>
              <w:t>your preferred name</w:t>
            </w:r>
          </w:p>
        </w:tc>
      </w:tr>
      <w:tr w:rsidR="006D2637" w:rsidRPr="009434D8" w14:paraId="2C07FAEE" w14:textId="77777777" w:rsidTr="006A118A">
        <w:tc>
          <w:tcPr>
            <w:tcW w:w="1845" w:type="dxa"/>
          </w:tcPr>
          <w:p w14:paraId="4321CB4C" w14:textId="77777777" w:rsidR="006D2637" w:rsidRPr="009434D8" w:rsidRDefault="006D2637" w:rsidP="00CE2982">
            <w:pPr>
              <w:rPr>
                <w:lang w:val="en-US"/>
              </w:rPr>
            </w:pPr>
            <w:proofErr w:type="spellStart"/>
            <w:r w:rsidRPr="009434D8">
              <w:rPr>
                <w:lang w:val="en-US"/>
              </w:rPr>
              <w:t>Acces</w:t>
            </w:r>
            <w:proofErr w:type="spellEnd"/>
            <w:r w:rsidRPr="009434D8">
              <w:rPr>
                <w:lang w:val="en-US"/>
              </w:rPr>
              <w:t xml:space="preserve"> key</w:t>
            </w:r>
          </w:p>
        </w:tc>
        <w:tc>
          <w:tcPr>
            <w:tcW w:w="7713" w:type="dxa"/>
          </w:tcPr>
          <w:p w14:paraId="02810E23" w14:textId="60749249" w:rsidR="006D2637" w:rsidRPr="009434D8" w:rsidRDefault="006D2637" w:rsidP="00CE2982">
            <w:pPr>
              <w:rPr>
                <w:lang w:val="en-US"/>
              </w:rPr>
            </w:pPr>
            <w:r w:rsidRPr="009434D8">
              <w:rPr>
                <w:lang w:val="en-US"/>
              </w:rPr>
              <w:t>devices messages</w:t>
            </w:r>
          </w:p>
        </w:tc>
      </w:tr>
      <w:tr w:rsidR="006D2637" w:rsidRPr="009A6B01" w14:paraId="40CDB0F7" w14:textId="77777777" w:rsidTr="006A118A">
        <w:tc>
          <w:tcPr>
            <w:tcW w:w="1845" w:type="dxa"/>
          </w:tcPr>
          <w:p w14:paraId="4932485E" w14:textId="77777777" w:rsidR="006D2637" w:rsidRPr="009434D8" w:rsidRDefault="006D2637" w:rsidP="00CE2982">
            <w:pPr>
              <w:rPr>
                <w:lang w:val="en-US"/>
              </w:rPr>
            </w:pPr>
            <w:r w:rsidRPr="009434D8">
              <w:rPr>
                <w:lang w:val="en-US"/>
              </w:rPr>
              <w:t>URL</w:t>
            </w:r>
          </w:p>
        </w:tc>
        <w:tc>
          <w:tcPr>
            <w:tcW w:w="7713" w:type="dxa"/>
          </w:tcPr>
          <w:p w14:paraId="290F08B4" w14:textId="2D1D8498" w:rsidR="006D2637" w:rsidRPr="009434D8" w:rsidRDefault="006D2637" w:rsidP="00CE2982">
            <w:pPr>
              <w:rPr>
                <w:lang w:val="en-US"/>
              </w:rPr>
            </w:pPr>
            <w:r w:rsidRPr="009434D8">
              <w:rPr>
                <w:lang w:val="en-US"/>
              </w:rPr>
              <w:t>https://api.beep.nl/api/lora_sensors</w:t>
            </w:r>
          </w:p>
        </w:tc>
      </w:tr>
      <w:tr w:rsidR="006D2637" w:rsidRPr="009434D8" w14:paraId="26420FFA" w14:textId="77777777" w:rsidTr="006A118A">
        <w:tc>
          <w:tcPr>
            <w:tcW w:w="1845" w:type="dxa"/>
          </w:tcPr>
          <w:p w14:paraId="2E0AC9D3" w14:textId="77777777" w:rsidR="006D2637" w:rsidRPr="009434D8" w:rsidRDefault="006D2637" w:rsidP="00CE2982">
            <w:pPr>
              <w:rPr>
                <w:lang w:val="en-US"/>
              </w:rPr>
            </w:pPr>
            <w:r w:rsidRPr="009434D8">
              <w:rPr>
                <w:lang w:val="en-US"/>
              </w:rPr>
              <w:t>Method</w:t>
            </w:r>
          </w:p>
        </w:tc>
        <w:tc>
          <w:tcPr>
            <w:tcW w:w="7713" w:type="dxa"/>
          </w:tcPr>
          <w:p w14:paraId="6EED722D" w14:textId="37C8CAEC" w:rsidR="006D2637" w:rsidRPr="009434D8" w:rsidRDefault="006D2637" w:rsidP="00CE2982">
            <w:pPr>
              <w:rPr>
                <w:lang w:val="en-US"/>
              </w:rPr>
            </w:pPr>
            <w:r w:rsidRPr="009434D8">
              <w:rPr>
                <w:lang w:val="en-US"/>
              </w:rPr>
              <w:t>POST</w:t>
            </w:r>
          </w:p>
        </w:tc>
      </w:tr>
      <w:tr w:rsidR="006D2637" w:rsidRPr="009434D8" w14:paraId="01DCD5BE" w14:textId="77777777" w:rsidTr="006A118A">
        <w:tc>
          <w:tcPr>
            <w:tcW w:w="1845" w:type="dxa"/>
          </w:tcPr>
          <w:p w14:paraId="4F6BA563" w14:textId="77777777" w:rsidR="006D2637" w:rsidRPr="009434D8" w:rsidRDefault="006D2637" w:rsidP="00CE2982">
            <w:pPr>
              <w:rPr>
                <w:lang w:val="en-US"/>
              </w:rPr>
            </w:pPr>
            <w:r w:rsidRPr="009434D8">
              <w:rPr>
                <w:lang w:val="en-US"/>
              </w:rPr>
              <w:t>Authorization</w:t>
            </w:r>
          </w:p>
        </w:tc>
        <w:tc>
          <w:tcPr>
            <w:tcW w:w="7713" w:type="dxa"/>
          </w:tcPr>
          <w:p w14:paraId="6FB4B050" w14:textId="6C88438F" w:rsidR="006D2637" w:rsidRPr="009434D8" w:rsidRDefault="00D11C1E" w:rsidP="00CE2982">
            <w:pPr>
              <w:rPr>
                <w:lang w:val="en-US"/>
              </w:rPr>
            </w:pPr>
            <w:r>
              <w:rPr>
                <w:lang w:val="en-US"/>
              </w:rPr>
              <w:t>Leave empty</w:t>
            </w:r>
          </w:p>
        </w:tc>
      </w:tr>
      <w:tr w:rsidR="006D2637" w:rsidRPr="009434D8" w14:paraId="1A931F28" w14:textId="77777777" w:rsidTr="006A118A">
        <w:tc>
          <w:tcPr>
            <w:tcW w:w="1845" w:type="dxa"/>
          </w:tcPr>
          <w:p w14:paraId="10008410" w14:textId="77777777" w:rsidR="006D2637" w:rsidRPr="009434D8" w:rsidRDefault="006D2637" w:rsidP="00CE2982">
            <w:pPr>
              <w:rPr>
                <w:lang w:val="en-US"/>
              </w:rPr>
            </w:pPr>
            <w:r w:rsidRPr="009434D8">
              <w:rPr>
                <w:lang w:val="en-US"/>
              </w:rPr>
              <w:t>Custom Header Name</w:t>
            </w:r>
          </w:p>
        </w:tc>
        <w:tc>
          <w:tcPr>
            <w:tcW w:w="7713" w:type="dxa"/>
          </w:tcPr>
          <w:p w14:paraId="7ED70977" w14:textId="346D5AB3" w:rsidR="006D2637" w:rsidRPr="009434D8" w:rsidRDefault="006D2637" w:rsidP="00CE2982">
            <w:pPr>
              <w:rPr>
                <w:lang w:val="en-US"/>
              </w:rPr>
            </w:pPr>
            <w:r w:rsidRPr="009434D8">
              <w:rPr>
                <w:lang w:val="en-US"/>
              </w:rPr>
              <w:t>leave em</w:t>
            </w:r>
            <w:r w:rsidR="006A118A">
              <w:rPr>
                <w:lang w:val="en-US"/>
              </w:rPr>
              <w:t>p</w:t>
            </w:r>
            <w:r w:rsidRPr="009434D8">
              <w:rPr>
                <w:lang w:val="en-US"/>
              </w:rPr>
              <w:t>ty</w:t>
            </w:r>
          </w:p>
        </w:tc>
      </w:tr>
      <w:tr w:rsidR="006D2637" w:rsidRPr="009434D8" w14:paraId="71850852" w14:textId="77777777" w:rsidTr="006A118A">
        <w:tc>
          <w:tcPr>
            <w:tcW w:w="1845" w:type="dxa"/>
          </w:tcPr>
          <w:p w14:paraId="191EFE00" w14:textId="77777777" w:rsidR="006D2637" w:rsidRPr="009434D8" w:rsidRDefault="006D2637" w:rsidP="00CE2982">
            <w:pPr>
              <w:rPr>
                <w:lang w:val="en-US"/>
              </w:rPr>
            </w:pPr>
            <w:r w:rsidRPr="009434D8">
              <w:rPr>
                <w:lang w:val="en-US"/>
              </w:rPr>
              <w:t>Custom Header Value</w:t>
            </w:r>
          </w:p>
        </w:tc>
        <w:tc>
          <w:tcPr>
            <w:tcW w:w="7713" w:type="dxa"/>
          </w:tcPr>
          <w:p w14:paraId="55030FE1" w14:textId="623D4564" w:rsidR="006D2637" w:rsidRPr="009434D8" w:rsidRDefault="006D2637" w:rsidP="00CE2982">
            <w:pPr>
              <w:rPr>
                <w:lang w:val="en-US"/>
              </w:rPr>
            </w:pPr>
            <w:r w:rsidRPr="009434D8">
              <w:rPr>
                <w:lang w:val="en-US"/>
              </w:rPr>
              <w:t>leave empty</w:t>
            </w:r>
          </w:p>
        </w:tc>
      </w:tr>
    </w:tbl>
    <w:p w14:paraId="3C8B77F5" w14:textId="3FA68B6F" w:rsidR="00AD27C8" w:rsidRPr="009434D8" w:rsidRDefault="006D2637" w:rsidP="006D2637">
      <w:pPr>
        <w:pStyle w:val="Lijstalinea"/>
        <w:numPr>
          <w:ilvl w:val="0"/>
          <w:numId w:val="2"/>
        </w:numPr>
        <w:rPr>
          <w:lang w:val="en-US"/>
        </w:rPr>
      </w:pPr>
      <w:r w:rsidRPr="009434D8">
        <w:rPr>
          <w:lang w:val="en-US"/>
        </w:rPr>
        <w:t>Click add integration</w:t>
      </w:r>
    </w:p>
    <w:p w14:paraId="733FE49B" w14:textId="6E07D166" w:rsidR="006D2637" w:rsidRDefault="006D2637" w:rsidP="0000495B">
      <w:pPr>
        <w:pStyle w:val="Kop2"/>
        <w:rPr>
          <w:ins w:id="34" w:author="Salm, Willem" w:date="2020-05-30T12:00:00Z"/>
          <w:lang w:val="en-US"/>
        </w:rPr>
      </w:pPr>
      <w:r w:rsidRPr="009434D8">
        <w:rPr>
          <w:lang w:val="en-US"/>
        </w:rPr>
        <w:t>Payload formats:</w:t>
      </w:r>
    </w:p>
    <w:p w14:paraId="146F06B1" w14:textId="01A6FAC3" w:rsidR="0036314F" w:rsidRDefault="0000495B" w:rsidP="0000495B">
      <w:pPr>
        <w:rPr>
          <w:ins w:id="35" w:author="Salm, Willem" w:date="2020-05-30T12:15:00Z"/>
          <w:lang w:val="en-US"/>
        </w:rPr>
      </w:pPr>
      <w:ins w:id="36" w:author="Salm, Willem" w:date="2020-05-30T12:00:00Z">
        <w:r>
          <w:rPr>
            <w:lang w:val="en-US"/>
          </w:rPr>
          <w:t xml:space="preserve">Bandwidth is scarce </w:t>
        </w:r>
      </w:ins>
      <w:ins w:id="37" w:author="Salm, Willem" w:date="2020-05-30T12:01:00Z">
        <w:r>
          <w:rPr>
            <w:lang w:val="en-US"/>
          </w:rPr>
          <w:t xml:space="preserve">in Lora, </w:t>
        </w:r>
        <w:proofErr w:type="gramStart"/>
        <w:r>
          <w:rPr>
            <w:lang w:val="en-US"/>
          </w:rPr>
          <w:t>Hence</w:t>
        </w:r>
        <w:proofErr w:type="gramEnd"/>
        <w:r>
          <w:rPr>
            <w:lang w:val="en-US"/>
          </w:rPr>
          <w:t xml:space="preserve"> all devices </w:t>
        </w:r>
      </w:ins>
      <w:ins w:id="38" w:author="Salm, Willem" w:date="2020-05-30T12:02:00Z">
        <w:r w:rsidR="0036314F">
          <w:rPr>
            <w:lang w:val="en-US"/>
          </w:rPr>
          <w:t xml:space="preserve">must send their data in binary format. In the tab </w:t>
        </w:r>
        <w:r w:rsidR="0036314F">
          <w:rPr>
            <w:i/>
            <w:iCs/>
            <w:lang w:val="en-US"/>
          </w:rPr>
          <w:t>Payload formats</w:t>
        </w:r>
        <w:r w:rsidR="0036314F">
          <w:rPr>
            <w:lang w:val="en-US"/>
          </w:rPr>
          <w:t xml:space="preserve"> we convert the binary format into something Beep can understand.</w:t>
        </w:r>
      </w:ins>
      <w:ins w:id="39" w:author="Salm, Willem" w:date="2020-05-30T12:04:00Z">
        <w:r w:rsidR="0036314F">
          <w:rPr>
            <w:lang w:val="en-US"/>
          </w:rPr>
          <w:t xml:space="preserve"> </w:t>
        </w:r>
      </w:ins>
      <w:ins w:id="40" w:author="Salm, Willem" w:date="2020-05-30T12:13:00Z">
        <w:r w:rsidR="0036314F">
          <w:rPr>
            <w:lang w:val="en-US"/>
          </w:rPr>
          <w:t xml:space="preserve">For this we need to provide TTN with a </w:t>
        </w:r>
        <w:r w:rsidR="00A2392B">
          <w:rPr>
            <w:lang w:val="en-US"/>
          </w:rPr>
          <w:t>JavaScript</w:t>
        </w:r>
        <w:r w:rsidR="0036314F">
          <w:rPr>
            <w:lang w:val="en-US"/>
          </w:rPr>
          <w:t xml:space="preserve"> functio</w:t>
        </w:r>
      </w:ins>
      <w:ins w:id="41" w:author="Salm, Willem" w:date="2020-05-30T12:14:00Z">
        <w:r w:rsidR="00A2392B">
          <w:rPr>
            <w:lang w:val="en-US"/>
          </w:rPr>
          <w:t xml:space="preserve">n. For </w:t>
        </w:r>
        <w:proofErr w:type="gramStart"/>
        <w:r w:rsidR="00A2392B">
          <w:rPr>
            <w:lang w:val="en-US"/>
          </w:rPr>
          <w:t>example</w:t>
        </w:r>
        <w:proofErr w:type="gramEnd"/>
        <w:r w:rsidR="00A2392B">
          <w:rPr>
            <w:lang w:val="en-US"/>
          </w:rPr>
          <w:t xml:space="preserve"> the following </w:t>
        </w:r>
      </w:ins>
      <w:ins w:id="42" w:author="Salm, Willem" w:date="2020-05-30T12:15:00Z">
        <w:r w:rsidR="00A2392B">
          <w:rPr>
            <w:lang w:val="en-US"/>
          </w:rPr>
          <w:t>script turns the binary data into a ASCII string:</w:t>
        </w:r>
      </w:ins>
    </w:p>
    <w:p w14:paraId="16EE1DDD" w14:textId="77777777" w:rsidR="00A2392B" w:rsidRPr="00A2392B" w:rsidRDefault="00A2392B" w:rsidP="00A2392B">
      <w:pPr>
        <w:pStyle w:val="Lijstalinea"/>
        <w:rPr>
          <w:ins w:id="43" w:author="Salm, Willem" w:date="2020-05-30T12:15:00Z"/>
          <w:lang w:val="en-US"/>
        </w:rPr>
        <w:pPrChange w:id="44" w:author="Salm, Willem" w:date="2020-05-30T12:16:00Z">
          <w:pPr/>
        </w:pPrChange>
      </w:pPr>
      <w:ins w:id="45" w:author="Salm, Willem" w:date="2020-05-30T12:15:00Z">
        <w:r w:rsidRPr="00A2392B">
          <w:rPr>
            <w:lang w:val="en-US"/>
          </w:rPr>
          <w:t xml:space="preserve">function </w:t>
        </w:r>
        <w:proofErr w:type="gramStart"/>
        <w:r w:rsidRPr="00A2392B">
          <w:rPr>
            <w:lang w:val="en-US"/>
          </w:rPr>
          <w:t>Decoder(</w:t>
        </w:r>
        <w:proofErr w:type="gramEnd"/>
        <w:r w:rsidRPr="00A2392B">
          <w:rPr>
            <w:lang w:val="en-US"/>
          </w:rPr>
          <w:t>bytes, port) {</w:t>
        </w:r>
      </w:ins>
    </w:p>
    <w:p w14:paraId="47FC6061" w14:textId="77777777" w:rsidR="00A2392B" w:rsidRPr="00A2392B" w:rsidRDefault="00A2392B" w:rsidP="00A2392B">
      <w:pPr>
        <w:pStyle w:val="Lijstalinea"/>
        <w:rPr>
          <w:ins w:id="46" w:author="Salm, Willem" w:date="2020-05-30T12:15:00Z"/>
          <w:lang w:val="en-US"/>
        </w:rPr>
        <w:pPrChange w:id="47" w:author="Salm, Willem" w:date="2020-05-30T12:16:00Z">
          <w:pPr/>
        </w:pPrChange>
      </w:pPr>
      <w:ins w:id="48" w:author="Salm, Willem" w:date="2020-05-30T12:15:00Z">
        <w:r w:rsidRPr="00A2392B">
          <w:rPr>
            <w:lang w:val="en-US"/>
          </w:rPr>
          <w:t xml:space="preserve">  // Decode plain text; for testing only </w:t>
        </w:r>
      </w:ins>
    </w:p>
    <w:p w14:paraId="380A52D0" w14:textId="77777777" w:rsidR="00A2392B" w:rsidRPr="00A2392B" w:rsidRDefault="00A2392B" w:rsidP="00A2392B">
      <w:pPr>
        <w:pStyle w:val="Lijstalinea"/>
        <w:rPr>
          <w:ins w:id="49" w:author="Salm, Willem" w:date="2020-05-30T12:15:00Z"/>
          <w:lang w:val="en-US"/>
        </w:rPr>
        <w:pPrChange w:id="50" w:author="Salm, Willem" w:date="2020-05-30T12:16:00Z">
          <w:pPr/>
        </w:pPrChange>
      </w:pPr>
      <w:ins w:id="51" w:author="Salm, Willem" w:date="2020-05-30T12:15:00Z">
        <w:r w:rsidRPr="00A2392B">
          <w:rPr>
            <w:lang w:val="en-US"/>
          </w:rPr>
          <w:t xml:space="preserve">  return {</w:t>
        </w:r>
      </w:ins>
    </w:p>
    <w:p w14:paraId="7F17CCC7" w14:textId="77777777" w:rsidR="00A2392B" w:rsidRPr="00A2392B" w:rsidRDefault="00A2392B" w:rsidP="00A2392B">
      <w:pPr>
        <w:pStyle w:val="Lijstalinea"/>
        <w:rPr>
          <w:ins w:id="52" w:author="Salm, Willem" w:date="2020-05-30T12:15:00Z"/>
          <w:lang w:val="en-US"/>
        </w:rPr>
        <w:pPrChange w:id="53" w:author="Salm, Willem" w:date="2020-05-30T12:16:00Z">
          <w:pPr/>
        </w:pPrChange>
      </w:pPr>
      <w:ins w:id="54" w:author="Salm, Willem" w:date="2020-05-30T12:15:00Z">
        <w:r w:rsidRPr="00A2392B">
          <w:rPr>
            <w:lang w:val="en-US"/>
          </w:rPr>
          <w:t xml:space="preserve">      </w:t>
        </w:r>
        <w:proofErr w:type="spellStart"/>
        <w:r w:rsidRPr="00A2392B">
          <w:rPr>
            <w:lang w:val="en-US"/>
          </w:rPr>
          <w:t>myTestValue</w:t>
        </w:r>
        <w:proofErr w:type="spellEnd"/>
        <w:r w:rsidRPr="00A2392B">
          <w:rPr>
            <w:lang w:val="en-US"/>
          </w:rPr>
          <w:t xml:space="preserve">: </w:t>
        </w:r>
        <w:proofErr w:type="spellStart"/>
        <w:proofErr w:type="gramStart"/>
        <w:r w:rsidRPr="00A2392B">
          <w:rPr>
            <w:lang w:val="en-US"/>
          </w:rPr>
          <w:t>String.fromCharCode.apply</w:t>
        </w:r>
        <w:proofErr w:type="spellEnd"/>
        <w:proofErr w:type="gramEnd"/>
        <w:r w:rsidRPr="00A2392B">
          <w:rPr>
            <w:lang w:val="en-US"/>
          </w:rPr>
          <w:t>(null, bytes)</w:t>
        </w:r>
      </w:ins>
    </w:p>
    <w:p w14:paraId="4F17D89E" w14:textId="77777777" w:rsidR="00A2392B" w:rsidRPr="00A2392B" w:rsidRDefault="00A2392B" w:rsidP="00A2392B">
      <w:pPr>
        <w:pStyle w:val="Lijstalinea"/>
        <w:rPr>
          <w:ins w:id="55" w:author="Salm, Willem" w:date="2020-05-30T12:15:00Z"/>
          <w:lang w:val="en-US"/>
        </w:rPr>
        <w:pPrChange w:id="56" w:author="Salm, Willem" w:date="2020-05-30T12:16:00Z">
          <w:pPr/>
        </w:pPrChange>
      </w:pPr>
      <w:ins w:id="57" w:author="Salm, Willem" w:date="2020-05-30T12:15:00Z">
        <w:r w:rsidRPr="00A2392B">
          <w:rPr>
            <w:lang w:val="en-US"/>
          </w:rPr>
          <w:t xml:space="preserve">  };</w:t>
        </w:r>
      </w:ins>
    </w:p>
    <w:p w14:paraId="3BEF2370" w14:textId="60DDF5A5" w:rsidR="00A2392B" w:rsidRDefault="00A2392B" w:rsidP="00A2392B">
      <w:pPr>
        <w:pStyle w:val="Lijstalinea"/>
        <w:rPr>
          <w:ins w:id="58" w:author="Salm, Willem" w:date="2020-05-30T12:06:00Z"/>
          <w:lang w:val="en-US"/>
        </w:rPr>
        <w:pPrChange w:id="59" w:author="Salm, Willem" w:date="2020-05-30T12:16:00Z">
          <w:pPr/>
        </w:pPrChange>
      </w:pPr>
      <w:ins w:id="60" w:author="Salm, Willem" w:date="2020-05-30T12:15:00Z">
        <w:r w:rsidRPr="00A2392B">
          <w:rPr>
            <w:lang w:val="en-US"/>
          </w:rPr>
          <w:t>}</w:t>
        </w:r>
      </w:ins>
    </w:p>
    <w:p w14:paraId="4A822C0C" w14:textId="68B6A894" w:rsidR="0036314F" w:rsidRDefault="00A2392B" w:rsidP="0000495B">
      <w:pPr>
        <w:rPr>
          <w:ins w:id="61" w:author="Salm, Willem" w:date="2020-05-30T12:22:00Z"/>
          <w:lang w:val="en-US"/>
        </w:rPr>
      </w:pPr>
      <w:ins w:id="62" w:author="Salm, Willem" w:date="2020-05-30T12:16:00Z">
        <w:r>
          <w:rPr>
            <w:lang w:val="en-US"/>
          </w:rPr>
          <w:t>For Beep we require that the decoder retu</w:t>
        </w:r>
      </w:ins>
      <w:ins w:id="63" w:author="Salm, Willem" w:date="2020-05-30T12:17:00Z">
        <w:r>
          <w:rPr>
            <w:lang w:val="en-US"/>
          </w:rPr>
          <w:t xml:space="preserve">rns a </w:t>
        </w:r>
      </w:ins>
      <w:proofErr w:type="spellStart"/>
      <w:ins w:id="64" w:author="Salm, Willem" w:date="2020-05-30T12:21:00Z">
        <w:r w:rsidR="007F0515">
          <w:rPr>
            <w:lang w:val="en-US"/>
          </w:rPr>
          <w:t>JSON</w:t>
        </w:r>
      </w:ins>
      <w:ins w:id="65" w:author="Salm, Willem" w:date="2020-05-30T12:17:00Z">
        <w:r>
          <w:rPr>
            <w:lang w:val="en-US"/>
          </w:rPr>
          <w:t xml:space="preserve"> objec</w:t>
        </w:r>
        <w:proofErr w:type="spellEnd"/>
        <w:r>
          <w:rPr>
            <w:lang w:val="en-US"/>
          </w:rPr>
          <w:t>t</w:t>
        </w:r>
      </w:ins>
      <w:ins w:id="66" w:author="Salm, Willem" w:date="2020-05-30T12:19:00Z">
        <w:r w:rsidR="00D96808">
          <w:rPr>
            <w:lang w:val="en-US"/>
          </w:rPr>
          <w:t xml:space="preserve"> for which the </w:t>
        </w:r>
        <w:r w:rsidR="007F0515">
          <w:rPr>
            <w:lang w:val="en-US"/>
          </w:rPr>
          <w:t xml:space="preserve">parameters corresponds to the </w:t>
        </w:r>
      </w:ins>
      <w:ins w:id="67" w:author="Salm, Willem" w:date="2020-05-30T12:21:00Z">
        <w:r w:rsidR="007F0515">
          <w:rPr>
            <w:lang w:val="en-US"/>
          </w:rPr>
          <w:t>sensor values. For example,</w:t>
        </w:r>
      </w:ins>
      <w:ins w:id="68" w:author="Salm, Willem" w:date="2020-05-30T12:22:00Z">
        <w:r w:rsidR="007F0515">
          <w:rPr>
            <w:lang w:val="en-US"/>
          </w:rPr>
          <w:t xml:space="preserve"> the object</w:t>
        </w:r>
      </w:ins>
    </w:p>
    <w:p w14:paraId="72C34306" w14:textId="77777777" w:rsidR="007F0515" w:rsidRPr="007F0515" w:rsidRDefault="007F0515" w:rsidP="007F0515">
      <w:pPr>
        <w:pStyle w:val="Lijstalinea"/>
        <w:rPr>
          <w:ins w:id="69" w:author="Salm, Willem" w:date="2020-05-30T12:22:00Z"/>
          <w:lang w:val="en-US"/>
        </w:rPr>
        <w:pPrChange w:id="70" w:author="Salm, Willem" w:date="2020-05-30T12:22:00Z">
          <w:pPr/>
        </w:pPrChange>
      </w:pPr>
      <w:ins w:id="71" w:author="Salm, Willem" w:date="2020-05-30T12:22:00Z">
        <w:r w:rsidRPr="007F0515">
          <w:rPr>
            <w:lang w:val="en-US"/>
          </w:rPr>
          <w:lastRenderedPageBreak/>
          <w:t>{</w:t>
        </w:r>
      </w:ins>
    </w:p>
    <w:p w14:paraId="47EF3849" w14:textId="36B8364C" w:rsidR="007F0515" w:rsidRPr="007F0515" w:rsidRDefault="007F0515" w:rsidP="007F0515">
      <w:pPr>
        <w:pStyle w:val="Lijstalinea"/>
        <w:rPr>
          <w:ins w:id="72" w:author="Salm, Willem" w:date="2020-05-30T12:22:00Z"/>
          <w:lang w:val="en-US"/>
        </w:rPr>
        <w:pPrChange w:id="73" w:author="Salm, Willem" w:date="2020-05-30T12:22:00Z">
          <w:pPr/>
        </w:pPrChange>
      </w:pPr>
      <w:ins w:id="74" w:author="Salm, Willem" w:date="2020-05-30T12:22:00Z">
        <w:r w:rsidRPr="007F0515">
          <w:rPr>
            <w:lang w:val="en-US"/>
          </w:rPr>
          <w:t xml:space="preserve">   </w:t>
        </w:r>
        <w:r>
          <w:rPr>
            <w:lang w:val="en-US"/>
          </w:rPr>
          <w:t xml:space="preserve">  </w:t>
        </w:r>
        <w:r w:rsidRPr="007F0515">
          <w:rPr>
            <w:lang w:val="en-US"/>
          </w:rPr>
          <w:t xml:space="preserve"> </w:t>
        </w:r>
      </w:ins>
      <w:proofErr w:type="spellStart"/>
      <w:ins w:id="75" w:author="Salm, Willem" w:date="2020-05-30T13:12:00Z">
        <w:r w:rsidR="009D6736">
          <w:rPr>
            <w:lang w:val="en-US"/>
          </w:rPr>
          <w:t>t_i</w:t>
        </w:r>
      </w:ins>
      <w:proofErr w:type="spellEnd"/>
      <w:ins w:id="76" w:author="Salm, Willem" w:date="2020-05-30T12:22:00Z">
        <w:r w:rsidRPr="007F0515">
          <w:rPr>
            <w:lang w:val="en-US"/>
          </w:rPr>
          <w:t>: 25,</w:t>
        </w:r>
      </w:ins>
    </w:p>
    <w:p w14:paraId="3F4F3325" w14:textId="4CB34FD5" w:rsidR="007F0515" w:rsidRPr="007F0515" w:rsidRDefault="007F0515" w:rsidP="007F0515">
      <w:pPr>
        <w:pStyle w:val="Lijstalinea"/>
        <w:rPr>
          <w:ins w:id="77" w:author="Salm, Willem" w:date="2020-05-30T12:22:00Z"/>
          <w:lang w:val="en-US"/>
        </w:rPr>
        <w:pPrChange w:id="78" w:author="Salm, Willem" w:date="2020-05-30T12:22:00Z">
          <w:pPr/>
        </w:pPrChange>
      </w:pPr>
      <w:ins w:id="79" w:author="Salm, Willem" w:date="2020-05-30T12:22:00Z">
        <w:r w:rsidRPr="007F0515">
          <w:rPr>
            <w:lang w:val="en-US"/>
          </w:rPr>
          <w:t xml:space="preserve">   </w:t>
        </w:r>
        <w:r>
          <w:rPr>
            <w:lang w:val="en-US"/>
          </w:rPr>
          <w:t xml:space="preserve">  </w:t>
        </w:r>
        <w:r w:rsidRPr="007F0515">
          <w:rPr>
            <w:lang w:val="en-US"/>
          </w:rPr>
          <w:t xml:space="preserve"> </w:t>
        </w:r>
      </w:ins>
      <w:ins w:id="80" w:author="Salm, Willem" w:date="2020-05-30T13:12:00Z">
        <w:r w:rsidR="009D6736">
          <w:rPr>
            <w:lang w:val="en-US"/>
          </w:rPr>
          <w:t>t</w:t>
        </w:r>
      </w:ins>
      <w:ins w:id="81" w:author="Salm, Willem" w:date="2020-05-30T12:22:00Z">
        <w:r w:rsidRPr="007F0515">
          <w:rPr>
            <w:lang w:val="en-US"/>
          </w:rPr>
          <w:t xml:space="preserve">: </w:t>
        </w:r>
      </w:ins>
      <w:ins w:id="82" w:author="Salm, Willem" w:date="2020-05-30T13:12:00Z">
        <w:r w:rsidR="009D6736">
          <w:rPr>
            <w:lang w:val="en-US"/>
          </w:rPr>
          <w:t>12</w:t>
        </w:r>
      </w:ins>
      <w:ins w:id="83" w:author="Salm, Willem" w:date="2020-05-30T12:22:00Z">
        <w:r w:rsidRPr="007F0515">
          <w:rPr>
            <w:lang w:val="en-US"/>
          </w:rPr>
          <w:t>,</w:t>
        </w:r>
      </w:ins>
    </w:p>
    <w:p w14:paraId="5C69D820" w14:textId="3807A955" w:rsidR="007F0515" w:rsidRPr="007F0515" w:rsidRDefault="007F0515" w:rsidP="007F0515">
      <w:pPr>
        <w:pStyle w:val="Lijstalinea"/>
        <w:rPr>
          <w:ins w:id="84" w:author="Salm, Willem" w:date="2020-05-30T12:22:00Z"/>
          <w:lang w:val="en-US"/>
        </w:rPr>
        <w:pPrChange w:id="85" w:author="Salm, Willem" w:date="2020-05-30T12:22:00Z">
          <w:pPr/>
        </w:pPrChange>
      </w:pPr>
      <w:ins w:id="86" w:author="Salm, Willem" w:date="2020-05-30T12:22:00Z">
        <w:r w:rsidRPr="007F0515">
          <w:rPr>
            <w:lang w:val="en-US"/>
          </w:rPr>
          <w:t xml:space="preserve">   </w:t>
        </w:r>
        <w:r>
          <w:rPr>
            <w:lang w:val="en-US"/>
          </w:rPr>
          <w:t xml:space="preserve">  </w:t>
        </w:r>
        <w:r w:rsidRPr="007F0515">
          <w:rPr>
            <w:lang w:val="en-US"/>
          </w:rPr>
          <w:t xml:space="preserve"> </w:t>
        </w:r>
      </w:ins>
      <w:proofErr w:type="spellStart"/>
      <w:ins w:id="87" w:author="Salm, Willem" w:date="2020-05-30T13:12:00Z">
        <w:r w:rsidR="009D6736">
          <w:rPr>
            <w:lang w:val="en-US"/>
          </w:rPr>
          <w:t>bv</w:t>
        </w:r>
      </w:ins>
      <w:proofErr w:type="spellEnd"/>
      <w:ins w:id="88" w:author="Salm, Willem" w:date="2020-05-30T12:22:00Z">
        <w:r w:rsidRPr="007F0515">
          <w:rPr>
            <w:lang w:val="en-US"/>
          </w:rPr>
          <w:t xml:space="preserve">: </w:t>
        </w:r>
      </w:ins>
      <w:ins w:id="89" w:author="Salm, Willem" w:date="2020-05-30T13:13:00Z">
        <w:r w:rsidR="009D6736">
          <w:rPr>
            <w:lang w:val="en-US"/>
          </w:rPr>
          <w:t>5</w:t>
        </w:r>
      </w:ins>
      <w:ins w:id="90" w:author="Salm, Willem" w:date="2020-05-30T12:22:00Z">
        <w:r w:rsidRPr="007F0515">
          <w:rPr>
            <w:lang w:val="en-US"/>
          </w:rPr>
          <w:t>,</w:t>
        </w:r>
      </w:ins>
    </w:p>
    <w:p w14:paraId="63951A9D" w14:textId="1E092A77" w:rsidR="007F0515" w:rsidRDefault="007F0515" w:rsidP="007F0515">
      <w:pPr>
        <w:pStyle w:val="Lijstalinea"/>
        <w:rPr>
          <w:ins w:id="91" w:author="Salm, Willem" w:date="2020-05-30T12:29:00Z"/>
          <w:lang w:val="en-US"/>
        </w:rPr>
      </w:pPr>
      <w:ins w:id="92" w:author="Salm, Willem" w:date="2020-05-30T12:22:00Z">
        <w:r w:rsidRPr="007F0515">
          <w:rPr>
            <w:lang w:val="en-US"/>
          </w:rPr>
          <w:t xml:space="preserve">  </w:t>
        </w:r>
        <w:r>
          <w:rPr>
            <w:lang w:val="en-US"/>
          </w:rPr>
          <w:t xml:space="preserve">  </w:t>
        </w:r>
        <w:r w:rsidRPr="007F0515">
          <w:rPr>
            <w:lang w:val="en-US"/>
          </w:rPr>
          <w:t xml:space="preserve">  </w:t>
        </w:r>
      </w:ins>
      <w:proofErr w:type="spellStart"/>
      <w:ins w:id="93" w:author="Salm, Willem" w:date="2020-05-30T13:13:00Z">
        <w:r w:rsidR="009D6736">
          <w:rPr>
            <w:lang w:val="en-US"/>
          </w:rPr>
          <w:t>w_v</w:t>
        </w:r>
      </w:ins>
      <w:proofErr w:type="spellEnd"/>
      <w:ins w:id="94" w:author="Salm, Willem" w:date="2020-05-30T12:22:00Z">
        <w:r w:rsidRPr="007F0515">
          <w:rPr>
            <w:lang w:val="en-US"/>
          </w:rPr>
          <w:t xml:space="preserve">: </w:t>
        </w:r>
      </w:ins>
      <w:ins w:id="95" w:author="Salm, Willem" w:date="2020-05-30T13:13:00Z">
        <w:r w:rsidR="009D6736">
          <w:rPr>
            <w:lang w:val="en-US"/>
          </w:rPr>
          <w:t>30</w:t>
        </w:r>
      </w:ins>
      <w:ins w:id="96" w:author="Salm, Willem" w:date="2020-05-30T12:22:00Z">
        <w:r w:rsidRPr="007F0515">
          <w:rPr>
            <w:lang w:val="en-US"/>
          </w:rPr>
          <w:t>,</w:t>
        </w:r>
      </w:ins>
    </w:p>
    <w:p w14:paraId="0EC302AD" w14:textId="47A90D38" w:rsidR="00D5396E" w:rsidRPr="007F0515" w:rsidRDefault="00D5396E" w:rsidP="007F0515">
      <w:pPr>
        <w:pStyle w:val="Lijstalinea"/>
        <w:rPr>
          <w:ins w:id="97" w:author="Salm, Willem" w:date="2020-05-30T12:22:00Z"/>
          <w:lang w:val="en-US"/>
        </w:rPr>
        <w:pPrChange w:id="98" w:author="Salm, Willem" w:date="2020-05-30T12:22:00Z">
          <w:pPr/>
        </w:pPrChange>
      </w:pPr>
      <w:ins w:id="99" w:author="Salm, Willem" w:date="2020-05-30T12:29:00Z">
        <w:r>
          <w:rPr>
            <w:lang w:val="en-US"/>
          </w:rPr>
          <w:t xml:space="preserve">      key: “123456”</w:t>
        </w:r>
      </w:ins>
    </w:p>
    <w:p w14:paraId="426E1932" w14:textId="6097B78D" w:rsidR="007F0515" w:rsidRDefault="007F0515" w:rsidP="007F0515">
      <w:pPr>
        <w:pStyle w:val="Lijstalinea"/>
        <w:rPr>
          <w:ins w:id="100" w:author="Salm, Willem" w:date="2020-05-30T12:22:00Z"/>
          <w:lang w:val="en-US"/>
        </w:rPr>
      </w:pPr>
      <w:ins w:id="101" w:author="Salm, Willem" w:date="2020-05-30T12:22:00Z">
        <w:r w:rsidRPr="007F0515">
          <w:rPr>
            <w:lang w:val="en-US"/>
          </w:rPr>
          <w:t xml:space="preserve">  }</w:t>
        </w:r>
      </w:ins>
    </w:p>
    <w:p w14:paraId="141939CE" w14:textId="641703A3" w:rsidR="00D5396E" w:rsidRDefault="007F0515" w:rsidP="0000495B">
      <w:pPr>
        <w:rPr>
          <w:ins w:id="102" w:author="Salm, Willem" w:date="2020-05-30T12:28:00Z"/>
          <w:lang w:val="en-US"/>
        </w:rPr>
      </w:pPr>
      <w:ins w:id="103" w:author="Salm, Willem" w:date="2020-05-30T12:22:00Z">
        <w:r>
          <w:rPr>
            <w:lang w:val="en-US"/>
          </w:rPr>
          <w:t xml:space="preserve">Corresponds </w:t>
        </w:r>
      </w:ins>
      <w:ins w:id="104" w:author="Salm, Willem" w:date="2020-05-30T12:23:00Z">
        <w:r>
          <w:rPr>
            <w:lang w:val="en-US"/>
          </w:rPr>
          <w:t>to 25 degrees inside, 12 degrees outside, 5V battery voltage and a weight of 30 Kg.</w:t>
        </w:r>
        <w:r w:rsidR="00572D3B">
          <w:rPr>
            <w:lang w:val="en-US"/>
          </w:rPr>
          <w:t xml:space="preserve"> </w:t>
        </w:r>
      </w:ins>
      <w:ins w:id="105" w:author="Salm, Willem" w:date="2020-05-30T12:30:00Z">
        <w:r w:rsidR="00D5396E">
          <w:rPr>
            <w:lang w:val="en-US"/>
          </w:rPr>
          <w:t xml:space="preserve">The </w:t>
        </w:r>
        <w:r w:rsidR="00D5396E" w:rsidRPr="00C56C29">
          <w:rPr>
            <w:i/>
            <w:iCs/>
            <w:lang w:val="en-US"/>
            <w:rPrChange w:id="106" w:author="Salm, Willem" w:date="2020-05-30T12:31:00Z">
              <w:rPr>
                <w:lang w:val="en-US"/>
              </w:rPr>
            </w:rPrChange>
          </w:rPr>
          <w:t>key</w:t>
        </w:r>
      </w:ins>
      <w:ins w:id="107" w:author="Salm, Willem" w:date="2020-05-30T12:31:00Z">
        <w:r w:rsidR="00C56C29">
          <w:rPr>
            <w:i/>
            <w:iCs/>
            <w:lang w:val="en-US"/>
          </w:rPr>
          <w:t xml:space="preserve"> </w:t>
        </w:r>
        <w:r w:rsidR="00C56C29">
          <w:rPr>
            <w:lang w:val="en-US"/>
          </w:rPr>
          <w:t>parameter</w:t>
        </w:r>
      </w:ins>
      <w:ins w:id="108" w:author="Salm, Willem" w:date="2020-05-30T12:30:00Z">
        <w:r w:rsidR="00D5396E">
          <w:rPr>
            <w:lang w:val="en-US"/>
          </w:rPr>
          <w:t xml:space="preserve"> corresponds to the </w:t>
        </w:r>
        <w:r w:rsidR="00D5396E" w:rsidRPr="00D5396E">
          <w:rPr>
            <w:i/>
            <w:iCs/>
            <w:lang w:val="en-US"/>
            <w:rPrChange w:id="109" w:author="Salm, Willem" w:date="2020-05-30T12:30:00Z">
              <w:rPr>
                <w:lang w:val="en-US"/>
              </w:rPr>
            </w:rPrChange>
          </w:rPr>
          <w:t>Sensor code</w:t>
        </w:r>
      </w:ins>
      <w:ins w:id="110" w:author="Salm, Willem" w:date="2020-05-30T12:31:00Z">
        <w:r w:rsidR="00E93E48">
          <w:rPr>
            <w:lang w:val="en-US"/>
          </w:rPr>
          <w:t xml:space="preserve"> in the Beep App.</w:t>
        </w:r>
      </w:ins>
      <w:ins w:id="111" w:author="Salm, Willem" w:date="2020-05-30T12:30:00Z">
        <w:r w:rsidR="00D5396E">
          <w:rPr>
            <w:i/>
            <w:iCs/>
            <w:lang w:val="en-US"/>
          </w:rPr>
          <w:t xml:space="preserve"> </w:t>
        </w:r>
      </w:ins>
      <w:ins w:id="112" w:author="Salm, Willem" w:date="2020-05-30T12:28:00Z">
        <w:r w:rsidR="00D5396E">
          <w:rPr>
            <w:lang w:val="en-US"/>
          </w:rPr>
          <w:t>If</w:t>
        </w:r>
      </w:ins>
      <w:ins w:id="113" w:author="Salm, Willem" w:date="2020-05-30T12:29:00Z">
        <w:r w:rsidR="00D5396E">
          <w:rPr>
            <w:lang w:val="en-US"/>
          </w:rPr>
          <w:t xml:space="preserve"> you don’t define a key, the Device EUI will be used as key instead.</w:t>
        </w:r>
      </w:ins>
    </w:p>
    <w:p w14:paraId="3CF930CA" w14:textId="38C2613D" w:rsidR="0000495B" w:rsidRPr="0036314F" w:rsidRDefault="00572D3B" w:rsidP="0000495B">
      <w:pPr>
        <w:rPr>
          <w:lang w:val="en-US"/>
        </w:rPr>
      </w:pPr>
      <w:ins w:id="114" w:author="Salm, Willem" w:date="2020-05-30T12:23:00Z">
        <w:r>
          <w:rPr>
            <w:lang w:val="en-US"/>
          </w:rPr>
          <w:t>For more information which sensor va</w:t>
        </w:r>
      </w:ins>
      <w:ins w:id="115" w:author="Salm, Willem" w:date="2020-05-30T12:24:00Z">
        <w:r>
          <w:rPr>
            <w:lang w:val="en-US"/>
          </w:rPr>
          <w:t>lues you can use, see the Beep HTTP Post API documentation.</w:t>
        </w:r>
        <w:r>
          <w:rPr>
            <w:lang w:val="en-US"/>
          </w:rPr>
          <w:br/>
        </w:r>
      </w:ins>
      <w:ins w:id="116" w:author="Salm, Willem" w:date="2020-05-30T12:04:00Z">
        <w:r w:rsidR="0036314F">
          <w:rPr>
            <w:lang w:val="en-US"/>
          </w:rPr>
          <w:t>If you build a Beep base you can copy</w:t>
        </w:r>
      </w:ins>
      <w:ins w:id="117" w:author="Salm, Willem" w:date="2020-05-30T12:07:00Z">
        <w:r w:rsidR="0036314F">
          <w:rPr>
            <w:lang w:val="en-US"/>
          </w:rPr>
          <w:t xml:space="preserve"> our payload decoder and converter code</w:t>
        </w:r>
      </w:ins>
      <w:ins w:id="118" w:author="Salm, Willem" w:date="2020-05-30T12:08:00Z">
        <w:r w:rsidR="0036314F">
          <w:rPr>
            <w:lang w:val="en-US"/>
          </w:rPr>
          <w:t xml:space="preserve"> from our </w:t>
        </w:r>
        <w:proofErr w:type="spellStart"/>
        <w:r w:rsidR="0036314F">
          <w:rPr>
            <w:lang w:val="en-US"/>
          </w:rPr>
          <w:t>Github</w:t>
        </w:r>
        <w:proofErr w:type="spellEnd"/>
        <w:r w:rsidR="0036314F">
          <w:rPr>
            <w:lang w:val="en-US"/>
          </w:rPr>
          <w:t xml:space="preserve"> repository:</w:t>
        </w:r>
      </w:ins>
    </w:p>
    <w:p w14:paraId="0D52192D" w14:textId="1B08E43D" w:rsidR="006D2637" w:rsidRPr="009434D8" w:rsidRDefault="006D2637" w:rsidP="006D2637">
      <w:pPr>
        <w:pStyle w:val="Lijstalinea"/>
        <w:numPr>
          <w:ilvl w:val="0"/>
          <w:numId w:val="3"/>
        </w:numPr>
        <w:rPr>
          <w:lang w:val="en-US"/>
        </w:rPr>
      </w:pPr>
      <w:commentRangeStart w:id="119"/>
      <w:r w:rsidRPr="009434D8">
        <w:rPr>
          <w:lang w:val="en-US"/>
        </w:rPr>
        <w:t>Go to the payload format tab in the application</w:t>
      </w:r>
    </w:p>
    <w:p w14:paraId="4681E78B" w14:textId="391FA036" w:rsidR="006D2637" w:rsidRPr="009434D8" w:rsidRDefault="006D2637" w:rsidP="006D2637">
      <w:pPr>
        <w:pStyle w:val="Lijstalinea"/>
        <w:numPr>
          <w:ilvl w:val="0"/>
          <w:numId w:val="3"/>
        </w:numPr>
        <w:rPr>
          <w:rStyle w:val="css-truncate"/>
          <w:lang w:val="en-US"/>
        </w:rPr>
      </w:pPr>
      <w:r w:rsidRPr="009434D8">
        <w:rPr>
          <w:lang w:val="en-US"/>
        </w:rPr>
        <w:t xml:space="preserve">Go to </w:t>
      </w:r>
      <w:r w:rsidR="009D6736">
        <w:fldChar w:fldCharType="begin"/>
      </w:r>
      <w:r w:rsidR="009D6736" w:rsidRPr="009A6B01">
        <w:rPr>
          <w:lang w:val="en-US"/>
          <w:rPrChange w:id="120" w:author="Salm, Willem" w:date="2020-05-30T11:40:00Z">
            <w:rPr/>
          </w:rPrChange>
        </w:rPr>
        <w:instrText xml:space="preserve"> HYPERLINK "https://github.com/beepnl/BEEP" </w:instrText>
      </w:r>
      <w:r w:rsidR="009D6736">
        <w:fldChar w:fldCharType="separate"/>
      </w:r>
      <w:r w:rsidRPr="009434D8">
        <w:rPr>
          <w:rStyle w:val="Hyperlink"/>
          <w:lang w:val="en-US"/>
        </w:rPr>
        <w:t>https://github.com/beepnl/BEEP</w:t>
      </w:r>
      <w:r w:rsidR="009D6736">
        <w:rPr>
          <w:rStyle w:val="Hyperlink"/>
          <w:lang w:val="en-US"/>
        </w:rPr>
        <w:fldChar w:fldCharType="end"/>
      </w:r>
      <w:r w:rsidRPr="009434D8">
        <w:rPr>
          <w:lang w:val="en-US"/>
        </w:rPr>
        <w:t xml:space="preserve"> and download or copy </w:t>
      </w:r>
      <w:r w:rsidR="009D6736">
        <w:fldChar w:fldCharType="begin"/>
      </w:r>
      <w:r w:rsidR="009D6736" w:rsidRPr="009A6B01">
        <w:rPr>
          <w:lang w:val="en-US"/>
          <w:rPrChange w:id="121" w:author="Salm, Willem" w:date="2020-05-30T11:40:00Z">
            <w:rPr/>
          </w:rPrChange>
        </w:rPr>
        <w:instrText xml:space="preserve"> HYPERLINK "https://github.com/beepnl/BEEP/blob/master/ttn-payload-converter.js" \o "ttn-payload-converter.js" </w:instrText>
      </w:r>
      <w:r w:rsidR="009D6736">
        <w:fldChar w:fldCharType="separate"/>
      </w:r>
      <w:r w:rsidRPr="009434D8">
        <w:rPr>
          <w:rStyle w:val="Hyperlink"/>
          <w:lang w:val="en-US"/>
        </w:rPr>
        <w:t>ttn-payload-converter.js</w:t>
      </w:r>
      <w:r w:rsidR="009D6736">
        <w:rPr>
          <w:rStyle w:val="Hyperlink"/>
          <w:lang w:val="en-US"/>
        </w:rPr>
        <w:fldChar w:fldCharType="end"/>
      </w:r>
      <w:r w:rsidRPr="009434D8">
        <w:rPr>
          <w:rStyle w:val="css-truncate"/>
          <w:lang w:val="en-US"/>
        </w:rPr>
        <w:t xml:space="preserve"> and </w:t>
      </w:r>
      <w:r w:rsidR="009D6736">
        <w:fldChar w:fldCharType="begin"/>
      </w:r>
      <w:r w:rsidR="009D6736" w:rsidRPr="009A6B01">
        <w:rPr>
          <w:lang w:val="en-US"/>
          <w:rPrChange w:id="122" w:author="Salm, Willem" w:date="2020-05-30T11:40:00Z">
            <w:rPr/>
          </w:rPrChange>
        </w:rPr>
        <w:instrText xml:space="preserve"> HYPERLINK "https://github.com/beepnl/BEEP/blob/master/ttn-</w:instrText>
      </w:r>
      <w:r w:rsidR="009D6736" w:rsidRPr="009A6B01">
        <w:rPr>
          <w:lang w:val="en-US"/>
          <w:rPrChange w:id="123" w:author="Salm, Willem" w:date="2020-05-30T11:40:00Z">
            <w:rPr/>
          </w:rPrChange>
        </w:rPr>
        <w:instrText xml:space="preserve">payload-decoder.js" \o "ttn-payload-decoder.js" </w:instrText>
      </w:r>
      <w:r w:rsidR="009D6736">
        <w:fldChar w:fldCharType="separate"/>
      </w:r>
      <w:r w:rsidRPr="009434D8">
        <w:rPr>
          <w:rStyle w:val="Hyperlink"/>
          <w:lang w:val="en-US"/>
        </w:rPr>
        <w:t>ttn-payload-decoder.js</w:t>
      </w:r>
      <w:r w:rsidR="009D6736">
        <w:rPr>
          <w:rStyle w:val="Hyperlink"/>
          <w:lang w:val="en-US"/>
        </w:rPr>
        <w:fldChar w:fldCharType="end"/>
      </w:r>
    </w:p>
    <w:p w14:paraId="4D6C3C71" w14:textId="57C167D6" w:rsidR="006D2637" w:rsidRPr="009434D8" w:rsidRDefault="006D2637" w:rsidP="006D2637">
      <w:pPr>
        <w:pStyle w:val="Lijstalinea"/>
        <w:numPr>
          <w:ilvl w:val="0"/>
          <w:numId w:val="3"/>
        </w:numPr>
        <w:rPr>
          <w:rStyle w:val="css-truncate"/>
          <w:lang w:val="en-US"/>
        </w:rPr>
      </w:pPr>
      <w:r w:rsidRPr="009434D8">
        <w:rPr>
          <w:lang w:val="en-US"/>
        </w:rPr>
        <w:t xml:space="preserve">Copy and paste text out of  </w:t>
      </w:r>
      <w:r w:rsidR="009D6736">
        <w:fldChar w:fldCharType="begin"/>
      </w:r>
      <w:r w:rsidR="009D6736" w:rsidRPr="009A6B01">
        <w:rPr>
          <w:lang w:val="en-US"/>
          <w:rPrChange w:id="124" w:author="Salm, Willem" w:date="2020-05-30T11:40:00Z">
            <w:rPr/>
          </w:rPrChange>
        </w:rPr>
        <w:instrText xml:space="preserve"> HYPERLINK "https://github.com/beepnl/BEEP/blob/master/ttn-payload-decoder.js" \o "ttn-payload-decoder.js" </w:instrText>
      </w:r>
      <w:r w:rsidR="009D6736">
        <w:fldChar w:fldCharType="separate"/>
      </w:r>
      <w:r w:rsidRPr="009434D8">
        <w:rPr>
          <w:rStyle w:val="Hyperlink"/>
          <w:lang w:val="en-US"/>
        </w:rPr>
        <w:t>ttn-payload-decoder.js</w:t>
      </w:r>
      <w:r w:rsidR="009D6736">
        <w:rPr>
          <w:rStyle w:val="Hyperlink"/>
          <w:lang w:val="en-US"/>
        </w:rPr>
        <w:fldChar w:fldCharType="end"/>
      </w:r>
      <w:r w:rsidRPr="009434D8">
        <w:rPr>
          <w:rStyle w:val="css-truncate"/>
          <w:lang w:val="en-US"/>
        </w:rPr>
        <w:t xml:space="preserve"> in the decoder field</w:t>
      </w:r>
    </w:p>
    <w:p w14:paraId="14DAAE73" w14:textId="2705662A" w:rsidR="006D2637" w:rsidRPr="009434D8" w:rsidRDefault="006D2637" w:rsidP="006D2637">
      <w:pPr>
        <w:pStyle w:val="Lijstalinea"/>
        <w:numPr>
          <w:ilvl w:val="0"/>
          <w:numId w:val="3"/>
        </w:numPr>
        <w:rPr>
          <w:rStyle w:val="css-truncate"/>
          <w:lang w:val="en-US"/>
        </w:rPr>
      </w:pPr>
      <w:r w:rsidRPr="009434D8">
        <w:rPr>
          <w:lang w:val="en-US"/>
        </w:rPr>
        <w:t xml:space="preserve">Copy and paste text out of  </w:t>
      </w:r>
      <w:del w:id="125" w:author="Salm, Willem" w:date="2020-05-30T12:01:00Z">
        <w:r w:rsidRPr="009434D8" w:rsidDel="0036314F">
          <w:rPr>
            <w:rStyle w:val="css-truncate"/>
            <w:lang w:val="en-US"/>
          </w:rPr>
          <w:delText>t</w:delText>
        </w:r>
      </w:del>
      <w:r w:rsidR="009D6736">
        <w:fldChar w:fldCharType="begin"/>
      </w:r>
      <w:r w:rsidR="009D6736" w:rsidRPr="009A6B01">
        <w:rPr>
          <w:lang w:val="en-US"/>
          <w:rPrChange w:id="126" w:author="Salm, Willem" w:date="2020-05-30T11:40:00Z">
            <w:rPr/>
          </w:rPrChange>
        </w:rPr>
        <w:instrText xml:space="preserve"> HYPERLINK "https://github.com/beepnl/BEEP/blob/master/ttn-payload-converter.js" \o "ttn-payload-converter.js" </w:instrText>
      </w:r>
      <w:r w:rsidR="009D6736">
        <w:fldChar w:fldCharType="separate"/>
      </w:r>
      <w:r w:rsidRPr="009434D8">
        <w:rPr>
          <w:rStyle w:val="Hyperlink"/>
          <w:lang w:val="en-US"/>
        </w:rPr>
        <w:t>ttn-payload-converter.js</w:t>
      </w:r>
      <w:r w:rsidR="009D6736">
        <w:rPr>
          <w:rStyle w:val="Hyperlink"/>
          <w:lang w:val="en-US"/>
        </w:rPr>
        <w:fldChar w:fldCharType="end"/>
      </w:r>
      <w:r w:rsidRPr="009434D8">
        <w:rPr>
          <w:rStyle w:val="css-truncate"/>
          <w:lang w:val="en-US"/>
        </w:rPr>
        <w:t xml:space="preserve"> in the converter field</w:t>
      </w:r>
    </w:p>
    <w:p w14:paraId="31B95A41" w14:textId="7EF579BF" w:rsidR="006D2637" w:rsidRPr="009434D8" w:rsidRDefault="009434D8" w:rsidP="006D2637">
      <w:pPr>
        <w:pStyle w:val="Lijstalinea"/>
        <w:numPr>
          <w:ilvl w:val="0"/>
          <w:numId w:val="3"/>
        </w:numPr>
        <w:rPr>
          <w:lang w:val="en-US"/>
        </w:rPr>
      </w:pPr>
      <w:r w:rsidRPr="009434D8">
        <w:rPr>
          <w:lang w:val="en-US"/>
        </w:rPr>
        <w:t xml:space="preserve">The validator and encoder fields can be left empty. </w:t>
      </w:r>
      <w:commentRangeEnd w:id="119"/>
      <w:r w:rsidR="0000495B">
        <w:rPr>
          <w:rStyle w:val="Verwijzingopmerking"/>
        </w:rPr>
        <w:commentReference w:id="119"/>
      </w:r>
    </w:p>
    <w:p w14:paraId="332D78AD" w14:textId="77777777" w:rsidR="009434D8" w:rsidRPr="009434D8" w:rsidRDefault="009434D8" w:rsidP="006D2637">
      <w:pPr>
        <w:ind w:left="360"/>
        <w:rPr>
          <w:lang w:val="en-US"/>
        </w:rPr>
      </w:pPr>
      <w:r w:rsidRPr="009434D8">
        <w:rPr>
          <w:lang w:val="en-US"/>
        </w:rPr>
        <w:t>Click: Save payload functions</w:t>
      </w:r>
    </w:p>
    <w:p w14:paraId="223F4156" w14:textId="1F4C1F94" w:rsidR="006D2637" w:rsidRPr="009434D8" w:rsidRDefault="009434D8" w:rsidP="00D5396E">
      <w:pPr>
        <w:ind w:left="360"/>
        <w:rPr>
          <w:lang w:val="en-US"/>
        </w:rPr>
      </w:pPr>
      <w:r w:rsidRPr="009434D8">
        <w:rPr>
          <w:lang w:val="en-US"/>
        </w:rPr>
        <w:t xml:space="preserve"> </w:t>
      </w:r>
    </w:p>
    <w:sectPr w:rsidR="006D2637" w:rsidRPr="0094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Salm, Willem" w:date="2020-05-30T11:45:00Z" w:initials="SW">
    <w:p w14:paraId="6017D0ED" w14:textId="7F88CBB6" w:rsidR="009A6B01" w:rsidRPr="009A6B01" w:rsidRDefault="009A6B01">
      <w:pPr>
        <w:pStyle w:val="Tekstopmerking"/>
        <w:rPr>
          <w:sz w:val="16"/>
          <w:szCs w:val="16"/>
        </w:rPr>
      </w:pPr>
      <w:r>
        <w:rPr>
          <w:rStyle w:val="Verwijzingopmerking"/>
        </w:rPr>
        <w:annotationRef/>
      </w:r>
      <w:r>
        <w:rPr>
          <w:rStyle w:val="Verwijzingopmerking"/>
        </w:rPr>
        <w:t xml:space="preserve">Is het niet beter om naar de documentatie van TTN te verwijzen? Die is uitgebreider en altijd up-to-date. </w:t>
      </w:r>
      <w:r w:rsidR="003B6B03">
        <w:rPr>
          <w:rStyle w:val="Verwijzingopmerking"/>
        </w:rPr>
        <w:t xml:space="preserve">Als je verwacht dat je </w:t>
      </w:r>
      <w:proofErr w:type="spellStart"/>
      <w:proofErr w:type="gramStart"/>
      <w:r w:rsidR="003B6B03">
        <w:rPr>
          <w:rStyle w:val="Verwijzingopmerking"/>
        </w:rPr>
        <w:t>audience</w:t>
      </w:r>
      <w:proofErr w:type="spellEnd"/>
      <w:r w:rsidR="003B6B03">
        <w:rPr>
          <w:rStyle w:val="Verwijzingopmerking"/>
        </w:rPr>
        <w:t xml:space="preserve">  geen</w:t>
      </w:r>
      <w:proofErr w:type="gramEnd"/>
      <w:r w:rsidR="003B6B03">
        <w:rPr>
          <w:rStyle w:val="Verwijzingopmerking"/>
        </w:rPr>
        <w:t xml:space="preserve"> ervaring met TTN heeft, zou ik dit veel uitgebreider schrijven. Misschien wel met plaatjes.</w:t>
      </w:r>
    </w:p>
  </w:comment>
  <w:comment w:id="11" w:author="Salm, Willem" w:date="2020-05-30T11:54:00Z" w:initials="SW">
    <w:p w14:paraId="069BB6FB" w14:textId="5637F729" w:rsidR="003B6B03" w:rsidRDefault="003B6B03">
      <w:pPr>
        <w:pStyle w:val="Tekstopmerking"/>
      </w:pPr>
      <w:r>
        <w:rPr>
          <w:rStyle w:val="Verwijzingopmerking"/>
        </w:rPr>
        <w:annotationRef/>
      </w:r>
      <w:r>
        <w:t>Misschien een inleidende tekst?</w:t>
      </w:r>
    </w:p>
  </w:comment>
  <w:comment w:id="28" w:author="Salm, Willem" w:date="2020-05-30T11:55:00Z" w:initials="SW">
    <w:p w14:paraId="374C7FD0" w14:textId="667CB1DF" w:rsidR="003B6B03" w:rsidRDefault="003B6B03">
      <w:pPr>
        <w:pStyle w:val="Tekstopmerking"/>
      </w:pPr>
      <w:r>
        <w:rPr>
          <w:rStyle w:val="Verwijzingopmerking"/>
        </w:rPr>
        <w:annotationRef/>
      </w:r>
      <w:r>
        <w:t xml:space="preserve">Ik zou dit tussen haakjes of italic zetten. Anders </w:t>
      </w:r>
      <w:proofErr w:type="gramStart"/>
      <w:r>
        <w:t>vindt</w:t>
      </w:r>
      <w:proofErr w:type="gramEnd"/>
      <w:r>
        <w:t xml:space="preserve"> ik het hoo</w:t>
      </w:r>
      <w:r w:rsidR="00060900">
        <w:t>f</w:t>
      </w:r>
      <w:r>
        <w:t>dlettergebruik lelijk.</w:t>
      </w:r>
    </w:p>
  </w:comment>
  <w:comment w:id="33" w:author="Salm, Willem" w:date="2020-05-30T12:00:00Z" w:initials="SW">
    <w:p w14:paraId="4F1FBBDC" w14:textId="4036B2DC" w:rsidR="00CE37E0" w:rsidRDefault="00CE37E0">
      <w:pPr>
        <w:pStyle w:val="Tekstopmerking"/>
      </w:pPr>
      <w:r>
        <w:rPr>
          <w:rStyle w:val="Verwijzingopmerking"/>
        </w:rPr>
        <w:annotationRef/>
      </w:r>
      <w:r>
        <w:t>Top. Precies de gegevens die ik nodig heb!</w:t>
      </w:r>
    </w:p>
  </w:comment>
  <w:comment w:id="119" w:author="Salm, Willem" w:date="2020-05-30T12:01:00Z" w:initials="SW">
    <w:p w14:paraId="5BBD0728" w14:textId="16322B0A" w:rsidR="0000495B" w:rsidRDefault="0000495B">
      <w:pPr>
        <w:pStyle w:val="Tekstopmerking"/>
      </w:pPr>
      <w:r>
        <w:rPr>
          <w:rStyle w:val="Verwijzingopmerking"/>
        </w:rPr>
        <w:annotationRef/>
      </w:r>
      <w:r w:rsidR="0036314F">
        <w:t>Dit is handig als voorbeeld en als je de Beep PCB boord gebruikt. Voor eigen projecten moet je echt je eigen code schrijven. Graag een voorbeeld hiervan.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17D0ED" w15:done="0"/>
  <w15:commentEx w15:paraId="069BB6FB" w15:done="0"/>
  <w15:commentEx w15:paraId="374C7FD0" w15:done="0"/>
  <w15:commentEx w15:paraId="4F1FBBDC" w15:done="0"/>
  <w15:commentEx w15:paraId="5BBD07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CC5EC" w16cex:dateUtc="2020-05-30T09:45:00Z"/>
  <w16cex:commentExtensible w16cex:durableId="227CC7F3" w16cex:dateUtc="2020-05-30T09:54:00Z"/>
  <w16cex:commentExtensible w16cex:durableId="227CC83E" w16cex:dateUtc="2020-05-30T09:55:00Z"/>
  <w16cex:commentExtensible w16cex:durableId="227CC943" w16cex:dateUtc="2020-05-30T10:00:00Z"/>
  <w16cex:commentExtensible w16cex:durableId="227CC98E" w16cex:dateUtc="2020-05-30T1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17D0ED" w16cid:durableId="227CC5EC"/>
  <w16cid:commentId w16cid:paraId="069BB6FB" w16cid:durableId="227CC7F3"/>
  <w16cid:commentId w16cid:paraId="374C7FD0" w16cid:durableId="227CC83E"/>
  <w16cid:commentId w16cid:paraId="4F1FBBDC" w16cid:durableId="227CC943"/>
  <w16cid:commentId w16cid:paraId="5BBD0728" w16cid:durableId="227CC9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7AF"/>
    <w:multiLevelType w:val="hybridMultilevel"/>
    <w:tmpl w:val="BB9C08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47D72"/>
    <w:multiLevelType w:val="hybridMultilevel"/>
    <w:tmpl w:val="3CEEE5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C0B3D"/>
    <w:multiLevelType w:val="hybridMultilevel"/>
    <w:tmpl w:val="3CEEE5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lm, Willem">
    <w15:presenceInfo w15:providerId="AD" w15:userId="S::ucahwas@ucl.ac.uk::55d107eb-011d-4857-a291-b92e3d920b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C8"/>
    <w:rsid w:val="0000495B"/>
    <w:rsid w:val="00060900"/>
    <w:rsid w:val="0036314F"/>
    <w:rsid w:val="003B6B03"/>
    <w:rsid w:val="003F746D"/>
    <w:rsid w:val="0044114B"/>
    <w:rsid w:val="00572D3B"/>
    <w:rsid w:val="006A118A"/>
    <w:rsid w:val="006D2637"/>
    <w:rsid w:val="007F0515"/>
    <w:rsid w:val="009434D8"/>
    <w:rsid w:val="00950548"/>
    <w:rsid w:val="009A6B01"/>
    <w:rsid w:val="009D6736"/>
    <w:rsid w:val="00A2392B"/>
    <w:rsid w:val="00AD27C8"/>
    <w:rsid w:val="00C56C29"/>
    <w:rsid w:val="00CE37E0"/>
    <w:rsid w:val="00D11C1E"/>
    <w:rsid w:val="00D5396E"/>
    <w:rsid w:val="00D96808"/>
    <w:rsid w:val="00E9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8249"/>
  <w15:chartTrackingRefBased/>
  <w15:docId w15:val="{FDCD6AA0-916A-403F-B628-5F165696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A6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6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27C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D27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D27C8"/>
    <w:rPr>
      <w:color w:val="605E5C"/>
      <w:shd w:val="clear" w:color="auto" w:fill="E1DFDD"/>
    </w:rPr>
  </w:style>
  <w:style w:type="character" w:customStyle="1" w:styleId="27ghak9imw">
    <w:name w:val="_27ghak9imw"/>
    <w:basedOn w:val="Standaardalinea-lettertype"/>
    <w:rsid w:val="00AD27C8"/>
  </w:style>
  <w:style w:type="table" w:styleId="Tabelraster">
    <w:name w:val="Table Grid"/>
    <w:basedOn w:val="Standaardtabel"/>
    <w:uiPriority w:val="39"/>
    <w:rsid w:val="006D2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truncate">
    <w:name w:val="css-truncate"/>
    <w:basedOn w:val="Standaardalinea-lettertype"/>
    <w:rsid w:val="006D2637"/>
  </w:style>
  <w:style w:type="character" w:styleId="Verwijzingopmerking">
    <w:name w:val="annotation reference"/>
    <w:basedOn w:val="Standaardalinea-lettertype"/>
    <w:uiPriority w:val="99"/>
    <w:semiHidden/>
    <w:unhideWhenUsed/>
    <w:rsid w:val="009A6B0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A6B0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A6B01"/>
    <w:rPr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6B0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6B01"/>
    <w:rPr>
      <w:b/>
      <w:bCs/>
      <w:sz w:val="20"/>
      <w:szCs w:val="20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A6B0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6B01"/>
    <w:rPr>
      <w:rFonts w:ascii="Times New Roman" w:hAnsi="Times New Roman" w:cs="Times New Roman"/>
      <w:sz w:val="18"/>
      <w:szCs w:val="18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9A6B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3B6B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E378EB-5123-0946-8837-7831A1D1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499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Peterse</dc:creator>
  <cp:keywords/>
  <dc:description/>
  <cp:lastModifiedBy>Salm, Willem</cp:lastModifiedBy>
  <cp:revision>12</cp:revision>
  <dcterms:created xsi:type="dcterms:W3CDTF">2020-05-22T12:03:00Z</dcterms:created>
  <dcterms:modified xsi:type="dcterms:W3CDTF">2020-05-30T11:13:00Z</dcterms:modified>
</cp:coreProperties>
</file>